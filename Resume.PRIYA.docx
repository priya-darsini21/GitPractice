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59" w:lineRule="auto"/>
        <w:ind w:right="3705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        RESUME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-410556</wp:posOffset>
            </wp:positionV>
            <wp:extent cx="8199120" cy="1790601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9120" cy="17906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59" w:lineRule="auto"/>
        <w:ind w:right="3705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</w:t>
      </w:r>
    </w:p>
    <w:p w:rsidR="00000000" w:rsidDel="00000000" w:rsidP="00000000" w:rsidRDefault="00000000" w:rsidRPr="00000000" w14:paraId="00000003">
      <w:pPr>
        <w:spacing w:before="59" w:lineRule="auto"/>
        <w:ind w:right="3705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LAKSHMI PRIYADARSINI PATNAM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7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Email ID</w:t>
      </w:r>
      <w:r w:rsidDel="00000000" w:rsidR="00000000" w:rsidRPr="00000000">
        <w:rPr>
          <w:b w:val="1"/>
          <w:sz w:val="24"/>
          <w:szCs w:val="24"/>
          <w:rtl w:val="0"/>
        </w:rPr>
        <w:t xml:space="preserve">: priyadarsinipatnam</w:t>
      </w:r>
      <w:hyperlink r:id="rId8">
        <w:r w:rsidDel="00000000" w:rsidR="00000000" w:rsidRPr="00000000">
          <w:rPr>
            <w:b w:val="1"/>
            <w:sz w:val="24"/>
            <w:szCs w:val="24"/>
            <w:rtl w:val="0"/>
          </w:rPr>
          <w:t xml:space="preserve">@gmail.com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Mobile Number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+91-8688390114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before="0" w:lineRule="auto"/>
        <w:ind w:firstLine="34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0" w:lineRule="auto"/>
        <w:ind w:firstLine="34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0" w:lineRule="auto"/>
        <w:ind w:firstLine="340"/>
        <w:jc w:val="both"/>
        <w:rPr>
          <w:color w:val="121416"/>
          <w:sz w:val="24"/>
          <w:szCs w:val="24"/>
          <w:u w:val="none"/>
        </w:rPr>
      </w:pPr>
      <w:r w:rsidDel="00000000" w:rsidR="00000000" w:rsidRPr="00000000">
        <w:rPr>
          <w:u w:val="none"/>
          <w:rtl w:val="0"/>
        </w:rPr>
        <w:t xml:space="preserve">Career Objective 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0" w:lineRule="auto"/>
        <w:ind w:firstLine="340"/>
        <w:jc w:val="both"/>
        <w:rPr>
          <w:sz w:val="24"/>
          <w:szCs w:val="24"/>
          <w:u w:val="none"/>
        </w:rPr>
      </w:pPr>
      <w:r w:rsidDel="00000000" w:rsidR="00000000" w:rsidRPr="00000000">
        <w:rPr>
          <w:color w:val="121416"/>
          <w:sz w:val="24"/>
          <w:szCs w:val="24"/>
          <w:u w:val="none"/>
          <w:rtl w:val="0"/>
        </w:rPr>
        <w:t xml:space="preserve">Seeking a position in the field of Computer Science where I can utilize my skills to further work towards personal and professional development and contribute to the prosperity of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ind w:firstLine="14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none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widowControl w:val="1"/>
        <w:ind w:firstLine="14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   Technologies: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ind w:firstLine="1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spacing w:before="1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Languages</w:t>
      </w:r>
      <w:r w:rsidDel="00000000" w:rsidR="00000000" w:rsidRPr="00000000">
        <w:rPr>
          <w:u w:val="none"/>
          <w:rtl w:val="0"/>
        </w:rPr>
        <w:t xml:space="preserve">:</w:t>
      </w:r>
      <w:r w:rsidDel="00000000" w:rsidR="00000000" w:rsidRPr="00000000">
        <w:rPr>
          <w:sz w:val="24"/>
          <w:szCs w:val="24"/>
          <w:u w:val="none"/>
          <w:rtl w:val="0"/>
        </w:rPr>
        <w:t xml:space="preserve"> Java </w:t>
      </w:r>
    </w:p>
    <w:p w:rsidR="00000000" w:rsidDel="00000000" w:rsidP="00000000" w:rsidRDefault="00000000" w:rsidRPr="00000000" w14:paraId="0000000D">
      <w:pPr>
        <w:ind w:firstLine="3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: Windows 11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Work Experience: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4"/>
        </w:numPr>
        <w:spacing w:before="1" w:lineRule="auto"/>
        <w:ind w:left="1178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Simple Track Solutions (2021 – 2023) </w:t>
        <w:br w:type="textWrapping"/>
        <w:t xml:space="preserve">Worked as voice call and technical support associate and used to handle up to 20 to 30 calls per a day by solving the customer queries.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 Details:</w:t>
      </w:r>
    </w:p>
    <w:p w:rsidR="00000000" w:rsidDel="00000000" w:rsidP="00000000" w:rsidRDefault="00000000" w:rsidRPr="00000000" w14:paraId="00000016">
      <w:pPr>
        <w:widowControl w:val="1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17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Vikrama simhapuri University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1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B.SC (Physics) with </w:t>
      </w:r>
      <w:r w:rsidDel="00000000" w:rsidR="00000000" w:rsidRPr="00000000">
        <w:rPr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aggregate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90% from (2017 – 2020).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1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1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 of Intermediate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1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(MPC) with </w:t>
      </w:r>
      <w:r w:rsidDel="00000000" w:rsidR="00000000" w:rsidRPr="00000000">
        <w:rPr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aggregate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88% from (2015 – 2017).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1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17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Board of SSC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1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education with </w:t>
      </w:r>
      <w:r w:rsidDel="00000000" w:rsidR="00000000" w:rsidRPr="00000000">
        <w:rPr>
          <w:sz w:val="28"/>
          <w:szCs w:val="28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aggregate of 85% from (2014 – 2015).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1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1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rPr>
          <w:color w:val="000000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Personality Traits: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  <w:tab w:val="left" w:leader="none" w:pos="1061"/>
        </w:tabs>
        <w:spacing w:after="0" w:before="136" w:line="293.0000000000000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Communication 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  <w:tab w:val="left" w:leader="none" w:pos="1061"/>
        </w:tabs>
        <w:spacing w:after="0" w:before="136" w:line="293.0000000000000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take up any challenges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  <w:tab w:val="left" w:leader="none" w:pos="1061"/>
        </w:tabs>
        <w:spacing w:after="0" w:before="140" w:line="293.0000000000000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as the team player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  <w:tab w:val="left" w:leader="none" w:pos="1061"/>
        </w:tabs>
        <w:spacing w:after="0" w:before="140" w:line="293.0000000000000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Approachable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  <w:tab w:val="left" w:leader="none" w:pos="1061"/>
        </w:tabs>
        <w:spacing w:after="0" w:before="140" w:line="293.0000000000000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Innovative thinking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  <w:tab w:val="left" w:leader="none" w:pos="1061"/>
        </w:tabs>
        <w:spacing w:after="0" w:before="137" w:line="240" w:lineRule="auto"/>
        <w:ind w:left="10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060"/>
          <w:tab w:val="left" w:leader="none" w:pos="1061"/>
        </w:tabs>
        <w:spacing w:before="1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Hobbies: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  <w:tab w:val="left" w:leader="none" w:pos="1061"/>
        </w:tabs>
        <w:spacing w:after="0" w:before="140" w:line="293.0000000000000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Crafts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  <w:tab w:val="left" w:leader="none" w:pos="1061"/>
        </w:tabs>
        <w:spacing w:after="0" w:before="140" w:line="293.0000000000000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Pencil and paper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  <w:tab w:val="left" w:leader="none" w:pos="1061"/>
        </w:tabs>
        <w:spacing w:after="0" w:before="140" w:line="293.0000000000000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Photography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  <w:tab w:val="left" w:leader="none" w:pos="1061"/>
        </w:tabs>
        <w:spacing w:after="0" w:before="140" w:line="293.0000000000000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Origamis</w:t>
      </w:r>
    </w:p>
    <w:p w:rsidR="00000000" w:rsidDel="00000000" w:rsidP="00000000" w:rsidRDefault="00000000" w:rsidRPr="00000000" w14:paraId="0000002D">
      <w:pPr>
        <w:tabs>
          <w:tab w:val="left" w:leader="none" w:pos="1060"/>
          <w:tab w:val="left" w:leader="none" w:pos="1061"/>
        </w:tabs>
        <w:spacing w:before="1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4"/>
          <w:tab w:val="left" w:leader="none" w:pos="4893"/>
        </w:tabs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Personal Details: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4"/>
          <w:tab w:val="left" w:leader="none" w:pos="4893"/>
        </w:tabs>
        <w:spacing w:after="0" w:before="90" w:line="240" w:lineRule="auto"/>
        <w:ind w:left="1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4"/>
          <w:tab w:val="left" w:leader="none" w:pos="4893"/>
        </w:tabs>
        <w:spacing w:after="0" w:before="90" w:line="240" w:lineRule="auto"/>
        <w:ind w:left="1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P. Lakshmi Priya Darsini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4"/>
          <w:tab w:val="left" w:leader="none" w:pos="4893"/>
        </w:tabs>
        <w:spacing w:after="0" w:before="90" w:line="240" w:lineRule="auto"/>
        <w:ind w:left="1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D.O.B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        </w:t>
      </w:r>
      <w:r w:rsidDel="00000000" w:rsidR="00000000" w:rsidRPr="00000000">
        <w:rPr>
          <w:sz w:val="24"/>
          <w:szCs w:val="24"/>
          <w:rtl w:val="0"/>
        </w:rPr>
        <w:t xml:space="preserve">21-03-2000</w:t>
      </w:r>
    </w:p>
    <w:p w:rsidR="00000000" w:rsidDel="00000000" w:rsidP="00000000" w:rsidRDefault="00000000" w:rsidRPr="00000000" w14:paraId="00000034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35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Father name                             </w:t>
        <w:tab/>
        <w:tab/>
        <w:t xml:space="preserve">:         P. Trimurthy</w:t>
      </w:r>
    </w:p>
    <w:p w:rsidR="00000000" w:rsidDel="00000000" w:rsidP="00000000" w:rsidRDefault="00000000" w:rsidRPr="00000000" w14:paraId="00000036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Gender                                      </w:t>
        <w:tab/>
        <w:t xml:space="preserve">:        Female</w:t>
      </w:r>
    </w:p>
    <w:p w:rsidR="00000000" w:rsidDel="00000000" w:rsidP="00000000" w:rsidRDefault="00000000" w:rsidRPr="00000000" w14:paraId="00000038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Marital                                      </w:t>
        <w:tab/>
        <w:t xml:space="preserve">:        unmarried</w:t>
      </w:r>
    </w:p>
    <w:p w:rsidR="00000000" w:rsidDel="00000000" w:rsidP="00000000" w:rsidRDefault="00000000" w:rsidRPr="00000000" w14:paraId="0000003A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00"/>
          <w:tab w:val="left" w:leader="none" w:pos="4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Languages Known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Telugu, Tamil, </w:t>
      </w:r>
      <w:r w:rsidDel="00000000" w:rsidR="00000000" w:rsidRPr="00000000">
        <w:rPr>
          <w:sz w:val="24"/>
          <w:szCs w:val="24"/>
          <w:rtl w:val="0"/>
        </w:rPr>
        <w:t xml:space="preserve">English,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00"/>
          <w:tab w:val="left" w:leader="none" w:pos="4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Nationality                                </w:t>
        <w:tab/>
        <w:t xml:space="preserve">:       Indian</w:t>
      </w:r>
    </w:p>
    <w:p w:rsidR="00000000" w:rsidDel="00000000" w:rsidP="00000000" w:rsidRDefault="00000000" w:rsidRPr="00000000" w14:paraId="0000003E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Address                                      </w:t>
        <w:tab/>
        <w:t xml:space="preserve">:       Hno: 18-3-39,</w:t>
        <w:br w:type="textWrapping"/>
        <w:tab/>
        <w:t xml:space="preserve">                   jwala nivas, near collector office,</w:t>
      </w:r>
    </w:p>
    <w:p w:rsidR="00000000" w:rsidDel="00000000" w:rsidP="00000000" w:rsidRDefault="00000000" w:rsidRPr="00000000" w14:paraId="00000040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   NELLORE- 524001</w:t>
        <w:br w:type="textWrapping"/>
        <w:tab/>
        <w:t xml:space="preserve">                   ANDHRA PRADESH.</w:t>
      </w:r>
    </w:p>
    <w:p w:rsidR="00000000" w:rsidDel="00000000" w:rsidP="00000000" w:rsidRDefault="00000000" w:rsidRPr="00000000" w14:paraId="00000041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Declaration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 hereby declare that the information furnished above is accurate to the best of my knowledge. I take entire liability for the correctness of the information provided</w:t>
      </w:r>
      <w:sdt>
        <w:sdtPr>
          <w:tag w:val="goog_rdk_0"/>
        </w:sdtPr>
        <w:sdtContent>
          <w:ins w:author="Priya Darsini" w:id="0" w:date="2023-04-24T14:15:4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.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  Regards,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P.L.PRIYADARSINI.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A">
      <w:pPr>
        <w:tabs>
          <w:tab w:val="left" w:leader="none" w:pos="4267"/>
          <w:tab w:val="left" w:leader="none" w:pos="4946"/>
        </w:tabs>
        <w:rPr>
          <w:b w:val="1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D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tabs>
          <w:tab w:val="left" w:leader="none" w:pos="4267"/>
          <w:tab w:val="left" w:leader="none" w:pos="494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50" w:w="11920" w:orient="portrait"/>
          <w:pgMar w:bottom="280" w:top="1600" w:left="380" w:right="5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709604" cy="23637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9604" cy="236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before="45" w:lineRule="auto"/>
        <w:ind w:left="0" w:firstLine="0"/>
        <w:rPr>
          <w:b w:val="0"/>
          <w:sz w:val="28"/>
          <w:szCs w:val="28"/>
          <w:u w:val="none"/>
        </w:rPr>
        <w:sectPr>
          <w:type w:val="continuous"/>
          <w:pgSz w:h="16850" w:w="11920" w:orient="portrait"/>
          <w:pgMar w:bottom="280" w:top="640" w:left="380" w:right="580" w:header="720" w:footer="720"/>
          <w:cols w:equalWidth="0" w:num="2">
            <w:col w:space="40" w:w="5460"/>
            <w:col w:space="0" w:w="54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20" w:orient="portrait"/>
      <w:pgMar w:bottom="280" w:top="1600" w:left="380" w:right="5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17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89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61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2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89" w:lineRule="auto"/>
      <w:ind w:left="340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ind w:left="340"/>
    </w:pPr>
    <w:rPr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0"/>
      <w:autoSpaceDE w:val="0"/>
      <w:autoSpaceDN w:val="0"/>
    </w:pPr>
    <w:rPr>
      <w:rFonts w:eastAsia="Times New Roman"/>
      <w:sz w:val="22"/>
      <w:szCs w:val="22"/>
      <w:lang w:bidi="en-US" w:eastAsia="en-US" w:val="en-US"/>
    </w:rPr>
  </w:style>
  <w:style w:type="paragraph" w:styleId="Heading1">
    <w:name w:val="heading 1"/>
    <w:basedOn w:val="Normal"/>
    <w:next w:val="Normal"/>
    <w:link w:val="Heading1Char"/>
    <w:uiPriority w:val="1"/>
    <w:qFormat w:val="1"/>
    <w:pPr>
      <w:spacing w:line="320" w:lineRule="exact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 w:val="1"/>
    <w:pPr>
      <w:spacing w:before="89"/>
      <w:ind w:left="340"/>
      <w:outlineLvl w:val="1"/>
    </w:pPr>
    <w:rPr>
      <w:sz w:val="28"/>
      <w:szCs w:val="28"/>
      <w:u w:color="000000" w:val="single"/>
    </w:rPr>
  </w:style>
  <w:style w:type="paragraph" w:styleId="Heading3">
    <w:name w:val="heading 3"/>
    <w:basedOn w:val="Normal"/>
    <w:next w:val="Normal"/>
    <w:link w:val="Heading3Char"/>
    <w:uiPriority w:val="1"/>
    <w:qFormat w:val="1"/>
    <w:pPr>
      <w:ind w:left="340"/>
      <w:outlineLvl w:val="2"/>
    </w:pPr>
    <w:rPr>
      <w:b w:val="1"/>
      <w:bCs w:val="1"/>
      <w:sz w:val="24"/>
      <w:szCs w:val="24"/>
      <w:u w:color="000000" w:val="single"/>
    </w:rPr>
  </w:style>
  <w:style w:type="paragraph" w:styleId="Heading4">
    <w:name w:val="heading 4"/>
    <w:basedOn w:val="Normal"/>
    <w:next w:val="Normal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unhideWhenUsed w:val="1"/>
    <w:qFormat w:val="1"/>
    <w:pPr>
      <w:keepNext w:val="1"/>
      <w:keepLines w:val="1"/>
      <w:spacing w:after="290" w:before="280" w:line="376" w:lineRule="auto"/>
      <w:outlineLvl w:val="4"/>
    </w:pPr>
    <w:rPr>
      <w:b w:val="1"/>
      <w:bCs w:val="1"/>
      <w:sz w:val="28"/>
      <w:szCs w:val="28"/>
    </w:rPr>
  </w:style>
  <w:style w:type="paragraph" w:styleId="Heading6">
    <w:name w:val="heading 6"/>
    <w:basedOn w:val="Normal"/>
    <w:next w:val="Normal"/>
    <w:unhideWhenUsed w:val="1"/>
    <w:qFormat w:val="1"/>
    <w:pPr>
      <w:keepNext w:val="1"/>
      <w:keepLines w:val="1"/>
      <w:spacing w:after="64" w:before="240" w:line="320" w:lineRule="auto"/>
      <w:outlineLvl w:val="5"/>
    </w:pPr>
    <w:rPr>
      <w:b w:val="1"/>
      <w:bCs w:val="1"/>
      <w:sz w:val="24"/>
      <w:szCs w:val="24"/>
    </w:rPr>
  </w:style>
  <w:style w:type="paragraph" w:styleId="Heading7">
    <w:name w:val="heading 7"/>
    <w:basedOn w:val="Normal"/>
    <w:next w:val="Normal"/>
    <w:unhideWhenUsed w:val="1"/>
    <w:qFormat w:val="1"/>
    <w:pPr>
      <w:keepNext w:val="1"/>
      <w:keepLines w:val="1"/>
      <w:spacing w:after="64" w:before="240" w:line="320" w:lineRule="auto"/>
      <w:outlineLvl w:val="6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Footer">
    <w:name w:val="footer"/>
    <w:basedOn w:val="Normal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Normal1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link w:val="ListParagraphChar"/>
    <w:uiPriority w:val="1"/>
    <w:qFormat w:val="1"/>
    <w:pPr>
      <w:spacing w:line="293" w:lineRule="exact"/>
      <w:ind w:left="1492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eading3Char" w:customStyle="1">
    <w:name w:val="Heading 3 Char"/>
    <w:link w:val="Heading3"/>
    <w:uiPriority w:val="1"/>
    <w:qFormat w:val="1"/>
    <w:rPr>
      <w:rFonts w:ascii="Times New Roman" w:cs="Times New Roman" w:eastAsia="Times New Roman" w:hAnsi="Times New Roman"/>
      <w:b w:val="1"/>
      <w:bCs w:val="1"/>
      <w:sz w:val="24"/>
      <w:szCs w:val="24"/>
      <w:u w:color="000000" w:val="single"/>
      <w:lang w:bidi="en-US" w:eastAsia="en-US" w:val="en-US"/>
    </w:rPr>
  </w:style>
  <w:style w:type="character" w:styleId="Heading2Char" w:customStyle="1">
    <w:name w:val="Heading 2 Char"/>
    <w:link w:val="Heading2"/>
    <w:uiPriority w:val="1"/>
    <w:qFormat w:val="1"/>
    <w:rPr>
      <w:rFonts w:ascii="Times New Roman" w:cs="Times New Roman" w:eastAsia="Times New Roman" w:hAnsi="Times New Roman"/>
      <w:sz w:val="28"/>
      <w:szCs w:val="28"/>
      <w:u w:color="000000" w:val="single"/>
      <w:lang w:bidi="en-US" w:eastAsia="en-US" w:val="en-US"/>
    </w:rPr>
  </w:style>
  <w:style w:type="character" w:styleId="Heading1Char" w:customStyle="1">
    <w:name w:val="Heading 1 Char"/>
    <w:link w:val="Heading1"/>
    <w:uiPriority w:val="1"/>
    <w:qFormat w:val="1"/>
    <w:rPr>
      <w:rFonts w:ascii="Times New Roman" w:cs="Times New Roman" w:eastAsia="Times New Roman" w:hAnsi="Times New Roman"/>
      <w:b w:val="1"/>
      <w:bCs w:val="1"/>
      <w:sz w:val="28"/>
      <w:szCs w:val="28"/>
      <w:lang w:bidi="en-US" w:eastAsia="en-US" w:val="en-US"/>
    </w:rPr>
  </w:style>
  <w:style w:type="character" w:styleId="ListParagraphChar" w:customStyle="1">
    <w:name w:val="List Paragraph Char"/>
    <w:link w:val="ListParagraph"/>
    <w:uiPriority w:val="1"/>
    <w:qFormat w:val="1"/>
    <w:rPr>
      <w:rFonts w:ascii="Times New Roman" w:cs="Times New Roman" w:eastAsia="Times New Roman" w:hAnsi="Times New Roman"/>
      <w:lang w:bidi="en-US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tejaswiyarasi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xMKDQZIPbnQo4yi5YRfW0Pie+A==">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2023-04-24T02:56:00Z</dcterms:created>
  <dc:creator>acer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2020-09-01T00:00:00Z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71A3FF667AD046808E05D9CD6AAB7CCC</vt:lpwstr>
  </property>
  <property fmtid="{D5CDD505-2E9C-101B-9397-08002B2CF9AE}" pid="7" name="GrammarlyDocumentId">
    <vt:lpwstr>e8b8a6dec156bf146df20cd0f46bab29dc4fbf05fc886faba47d98e1639e3b71</vt:lpwstr>
  </property>
</Properties>
</file>